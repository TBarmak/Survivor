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ins w:author="Alex Gorgeous" w:id="0" w:date="2020-03-21T07:58:22Z"/>
        </w:rPr>
      </w:pPr>
      <w:ins w:author="Alex Gorgeous" w:id="0" w:date="2020-03-21T07:58:22Z">
        <w:r w:rsidDel="00000000" w:rsidR="00000000" w:rsidRPr="00000000">
          <w:rPr>
            <w:rtl w:val="0"/>
          </w:rPr>
          <w:t xml:space="preserve">le maigrichon,</w:t>
        </w:r>
      </w:ins>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ins w:author="Alex Gorgeous" w:id="0" w:date="2020-03-21T07:58:22Z"/>
        </w:rPr>
      </w:pPr>
      <w:ins w:author="Alex Gorgeous" w:id="0" w:date="2020-03-21T07:58:22Z">
        <w:r w:rsidDel="00000000" w:rsidR="00000000" w:rsidRPr="00000000">
          <w:rPr>
            <w:rtl w:val="0"/>
          </w:rPr>
        </w:r>
      </w:ins>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ins w:author="Alex Gorgeous" w:id="0" w:date="2020-03-21T07:58:22Z"/>
        </w:rPr>
      </w:pPr>
      <w:ins w:author="Alex Gorgeous" w:id="0" w:date="2020-03-21T07:58:22Z">
        <w:r w:rsidDel="00000000" w:rsidR="00000000" w:rsidRPr="00000000">
          <w:rPr>
            <w:rtl w:val="0"/>
          </w:rPr>
          <w:t xml:space="preserve">590</w:t>
        </w:r>
      </w:ins>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ins w:author="Alex Gorgeous" w:id="0" w:date="2020-03-21T07:58:22Z"/>
        </w:rPr>
      </w:pPr>
      <w:ins w:author="Alex Gorgeous" w:id="0" w:date="2020-03-21T07:58:22Z">
        <w:r w:rsidDel="00000000" w:rsidR="00000000" w:rsidRPr="00000000">
          <w:rPr>
            <w:rtl w:val="0"/>
          </w:rPr>
          <w:t xml:space="preserve">00:32:19,622 --&gt; 00:32:21,592</w:t>
        </w:r>
      </w:ins>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ins w:author="Alex Gorgeous" w:id="0" w:date="2020-03-21T07:58:22Z"/>
        </w:rPr>
      </w:pPr>
      <w:ins w:author="Alex Gorgeous" w:id="0" w:date="2020-03-21T07:58:22Z">
        <w:r w:rsidDel="00000000" w:rsidR="00000000" w:rsidRPr="00000000">
          <w:rPr>
            <w:rtl w:val="0"/>
          </w:rPr>
          <w:t xml:space="preserve">et la danseuse.</w:t>
        </w:r>
      </w:ins>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ins w:author="Alex Gorgeous" w:id="0" w:date="2020-03-21T07:58:22Z"/>
        </w:rPr>
      </w:pPr>
      <w:ins w:author="Alex Gorgeous" w:id="0" w:date="2020-03-21T07:58:22Z">
        <w:r w:rsidDel="00000000" w:rsidR="00000000" w:rsidRPr="00000000">
          <w:rPr>
            <w:rtl w:val="0"/>
          </w:rPr>
        </w:r>
      </w:ins>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Neanderthal Man</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5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335"/>
        <w:gridCol w:w="1530"/>
        <w:tblGridChange w:id="0">
          <w:tblGrid>
            <w:gridCol w:w="1635"/>
            <w:gridCol w:w="1335"/>
            <w:gridCol w:w="153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08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Katie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Caryn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Gregg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Stephenie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commentRangeStart w:id="0"/>
            <w:r w:rsidDel="00000000" w:rsidR="00000000" w:rsidRPr="00000000">
              <w:rPr>
                <w:color w:val="ff0000"/>
                <w:rtl w:val="0"/>
              </w:rPr>
              <w:t xml:space="preserve">14 (+2)</w:t>
            </w:r>
            <w:commentRangeEnd w:id="0"/>
            <w:r w:rsidDel="00000000" w:rsidR="00000000" w:rsidRPr="00000000">
              <w:commentReference w:id="0"/>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commentRangeStart w:id="1"/>
            <w:r w:rsidDel="00000000" w:rsidR="00000000" w:rsidRPr="00000000">
              <w:rPr>
                <w:color w:val="ff0000"/>
                <w:rtl w:val="0"/>
              </w:rPr>
              <w:t xml:space="preserve">3 (-1)</w:t>
            </w:r>
            <w:commentRangeEnd w:id="1"/>
            <w:r w:rsidDel="00000000" w:rsidR="00000000" w:rsidRPr="00000000">
              <w:commentReference w:id="1"/>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Bobby Jon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7 (-1)</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18</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Stephenie (1/14):</w:t>
      </w:r>
      <w:r w:rsidDel="00000000" w:rsidR="00000000" w:rsidRPr="00000000">
        <w:rPr>
          <w:rtl w:val="0"/>
        </w:rPr>
        <w:t xml:space="preserve"> Tonight we went to Tribal Council, and I was really nervous. I really thought I was gonna be the one to go. Bobby Jon, he beat around the bush. He didn’t really want to give me an answer on whether he was going to vote for me or Ibrehem, but luckily he kept his word and Ibrehem went home.</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Bobby Jon (1/7):</w:t>
      </w:r>
      <w:r w:rsidDel="00000000" w:rsidR="00000000" w:rsidRPr="00000000">
        <w:rPr>
          <w:rtl w:val="0"/>
        </w:rPr>
        <w:t xml:space="preserve"> Ibrehem and I, we had a friendship, we had a bond, but in competition you have to rule out feelings, and I just thought Stephenie has performed better than Ibrehem at challenges, so… I did what was best for the tribe.</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Stephenie (2/14):</w:t>
      </w:r>
      <w:r w:rsidDel="00000000" w:rsidR="00000000" w:rsidRPr="00000000">
        <w:rPr>
          <w:rtl w:val="0"/>
        </w:rPr>
        <w:t xml:space="preserve"> It was tough with three, and it’s already weird being here only with two, but I don’t feel that my time is up here. I’m still ready to win, and it’s clear now that Bobby Jon and I are the two people best for the job right now.</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19</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commentRangeStart w:id="2"/>
      <w:r w:rsidDel="00000000" w:rsidR="00000000" w:rsidRPr="00000000">
        <w:rPr>
          <w:b w:val="1"/>
          <w:rtl w:val="0"/>
        </w:rPr>
        <w:t xml:space="preserve">Tom (1/3):</w:t>
      </w:r>
      <w:commentRangeEnd w:id="2"/>
      <w:r w:rsidDel="00000000" w:rsidR="00000000" w:rsidRPr="00000000">
        <w:commentReference w:id="2"/>
      </w:r>
      <w:r w:rsidDel="00000000" w:rsidR="00000000" w:rsidRPr="00000000">
        <w:rPr>
          <w:rtl w:val="0"/>
        </w:rPr>
        <w:t xml:space="preserve"> The rats, they’re going crazy today. I don’t know if, uh, if we’ve gotten sloppy with food or we’re cutting the coconuts too close to the camp or… I just think it’s that the rats have got comfortable with us and realize that we’re not a threat to them.</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Coby (1/3):</w:t>
      </w:r>
      <w:r w:rsidDel="00000000" w:rsidR="00000000" w:rsidRPr="00000000">
        <w:rPr>
          <w:rtl w:val="0"/>
        </w:rPr>
        <w:t xml:space="preserve"> The rats have become bolder and bolder, and it’s all our tribe’s fault because nobody will listen to me. There’s coconuts everywhere, so of course the rats are going to become more and more bold. They’re eating our coconut, which is all over the camp because people won’t clean up. So every bit of rat that we get all over us is deserved. I have told Tom every day since he caught that shark to move his damn shark head, because it stinks, there’s flies everywhere. It’s not even 20 feet from our camp. So I got up this morning, I moved the shark head, I moved the guts because nobody was doing anything, as usual. I’m the one who has to get the firewood, I’m the one who has to keep the fire going, I’m the one who has to boil the water, I’m the one who has to go hunt food. Those girls don’t do anything, especially Jennifer, Katie and Janu. Katie and Jennifer don’t do anything all day long. I’ve never seen them touch a piece of wood since we’ve been here, and now Janu is on her eighth straight day of, </w:t>
      </w:r>
      <w:r w:rsidDel="00000000" w:rsidR="00000000" w:rsidRPr="00000000">
        <w:rPr>
          <w:i w:val="1"/>
          <w:rtl w:val="0"/>
        </w:rPr>
        <w:t xml:space="preserve">“Boo-hoo! I want to go home.”</w:t>
      </w:r>
      <w:r w:rsidDel="00000000" w:rsidR="00000000" w:rsidRPr="00000000">
        <w:rPr>
          <w:rtl w:val="0"/>
        </w:rPr>
        <w:t xml:space="preserve"> Would you quit already? Get out of the game. You know, I’m too much of a feminist to watch this happen. These Alpha males are just totally waiting on them hand and foot, and the girls are loving it. They’re eating it up. It’s making me sick. I want to take all three of those girls and push them in that fire. </w:t>
      </w:r>
      <w:r w:rsidDel="00000000" w:rsidR="00000000" w:rsidRPr="00000000">
        <w:rPr>
          <w:i w:val="1"/>
          <w:rtl w:val="0"/>
        </w:rPr>
        <w:t xml:space="preserve">(sighs)</w:t>
      </w:r>
      <w:r w:rsidDel="00000000" w:rsidR="00000000" w:rsidRPr="00000000">
        <w:rPr>
          <w:rtl w:val="0"/>
        </w:rPr>
        <w:t xml:space="preserve"> Oh...</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Katie (1/3):</w:t>
      </w:r>
      <w:r w:rsidDel="00000000" w:rsidR="00000000" w:rsidRPr="00000000">
        <w:rPr>
          <w:rtl w:val="0"/>
        </w:rPr>
        <w:t xml:space="preserve"> The challenge today was for a reward. We got 55 gallons of water, which is great, and we won a basket of shampoo and conditioner and toothpaste and toothbrushes.</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commentRangeStart w:id="3"/>
      <w:r w:rsidDel="00000000" w:rsidR="00000000" w:rsidRPr="00000000">
        <w:rPr>
          <w:b w:val="1"/>
          <w:rtl w:val="0"/>
        </w:rPr>
        <w:t xml:space="preserve">Ian (1/2):</w:t>
      </w:r>
      <w:commentRangeEnd w:id="3"/>
      <w:r w:rsidDel="00000000" w:rsidR="00000000" w:rsidRPr="00000000">
        <w:commentReference w:id="3"/>
      </w:r>
      <w:r w:rsidDel="00000000" w:rsidR="00000000" w:rsidRPr="00000000">
        <w:rPr>
          <w:rtl w:val="0"/>
        </w:rPr>
        <w:t xml:space="preserve"> I’d say I’m a big fan of the </w:t>
      </w:r>
      <w:r w:rsidDel="00000000" w:rsidR="00000000" w:rsidRPr="00000000">
        <w:rPr>
          <w:i w:val="1"/>
          <w:rtl w:val="0"/>
        </w:rPr>
        <w:t xml:space="preserve">Scope</w:t>
      </w:r>
      <w:r w:rsidDel="00000000" w:rsidR="00000000" w:rsidRPr="00000000">
        <w:rPr>
          <w:rtl w:val="0"/>
        </w:rPr>
        <w:t xml:space="preserve"> mouthwash. I particularly like the </w:t>
      </w:r>
      <w:r w:rsidDel="00000000" w:rsidR="00000000" w:rsidRPr="00000000">
        <w:rPr>
          <w:i w:val="1"/>
          <w:rtl w:val="0"/>
        </w:rPr>
        <w:t xml:space="preserve">Citrus Splash</w:t>
      </w:r>
      <w:r w:rsidDel="00000000" w:rsidR="00000000" w:rsidRPr="00000000">
        <w:rPr>
          <w:rtl w:val="0"/>
        </w:rPr>
        <w:t xml:space="preserve">. Tastes a little bit like oranges.</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Janu (1/1):</w:t>
      </w:r>
      <w:r w:rsidDel="00000000" w:rsidR="00000000" w:rsidRPr="00000000">
        <w:rPr>
          <w:rtl w:val="0"/>
        </w:rPr>
        <w:t xml:space="preserve"> We all took a swig, and just-- it felt so good ‘cause it was just tingling. It was wonderful.</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Jenn (1/2):</w:t>
      </w:r>
      <w:r w:rsidDel="00000000" w:rsidR="00000000" w:rsidRPr="00000000">
        <w:rPr>
          <w:rtl w:val="0"/>
        </w:rPr>
        <w:t xml:space="preserve"> Seeing the big drum up there… Oh! We have a shower. I was looking forward to feeling human for one day.</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Tom (2/3):</w:t>
      </w:r>
      <w:r w:rsidDel="00000000" w:rsidR="00000000" w:rsidRPr="00000000">
        <w:rPr>
          <w:rtl w:val="0"/>
        </w:rPr>
        <w:t xml:space="preserve"> Jenn was crestfallen that she wasn’t going to get in, and I had to assert myself, and it’s something I’ve been trying not to do. But there were people within the tribe who actually thought that the first fresh water that we’ve seen in 19 days should actually be used for shower purposes. It’s ridiculous.</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Jenn (2/2):</w:t>
      </w:r>
      <w:r w:rsidDel="00000000" w:rsidR="00000000" w:rsidRPr="00000000">
        <w:rPr>
          <w:rtl w:val="0"/>
        </w:rPr>
        <w:t xml:space="preserve"> Tom is the one who spoke up. </w:t>
      </w:r>
      <w:r w:rsidDel="00000000" w:rsidR="00000000" w:rsidRPr="00000000">
        <w:rPr>
          <w:i w:val="1"/>
          <w:rtl w:val="0"/>
        </w:rPr>
        <w:t xml:space="preserve">“Well, I think we need to, uh, conserve, you know, and-and use that water for drinking,”</w:t>
      </w:r>
      <w:r w:rsidDel="00000000" w:rsidR="00000000" w:rsidRPr="00000000">
        <w:rPr>
          <w:rtl w:val="0"/>
        </w:rPr>
        <w:t xml:space="preserve"> and it’s 55 gallons of water! I mean, come on! You can’t let us use, like, a gallon or two? Nobody wants to speak up, and I’m not going to be that person. I could see that coming back to haunt me. </w:t>
      </w:r>
      <w:r w:rsidDel="00000000" w:rsidR="00000000" w:rsidRPr="00000000">
        <w:rPr>
          <w:i w:val="1"/>
          <w:rtl w:val="0"/>
        </w:rPr>
        <w:t xml:space="preserve">“Oh, Jenn really wanted to use, you know, the clean water for her bath.”</w:t>
      </w:r>
      <w:r w:rsidDel="00000000" w:rsidR="00000000" w:rsidRPr="00000000">
        <w:rPr>
          <w:rtl w:val="0"/>
        </w:rPr>
        <w:t xml:space="preserve"> He really is not letting it be a vote. Maybe, in the end, that’ll make him be voted off, you know, for being such a sourpuss about the whole thing.</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Bobby Jon (2/7):</w:t>
      </w:r>
      <w:r w:rsidDel="00000000" w:rsidR="00000000" w:rsidRPr="00000000">
        <w:rPr>
          <w:rtl w:val="0"/>
        </w:rPr>
        <w:t xml:space="preserve"> Today’s defeat is heartbreaking. I mean, I had my throat open as much as I could, shoving it in there, but Tom, he shoved his in faster.</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Bobby Jon (3/7):</w:t>
      </w:r>
      <w:r w:rsidDel="00000000" w:rsidR="00000000" w:rsidRPr="00000000">
        <w:rPr>
          <w:rtl w:val="0"/>
        </w:rPr>
        <w:t xml:space="preserve"> It just seems like Tom beats me every single time, and that’s something that’s getting real, real old, so I’m real pissed right now. I mean, I see fire.</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Stephenie (3/14):</w:t>
      </w:r>
      <w:r w:rsidDel="00000000" w:rsidR="00000000" w:rsidRPr="00000000">
        <w:rPr>
          <w:rtl w:val="0"/>
        </w:rPr>
        <w:t xml:space="preserve"> Bobby Jon? I think he’s been too positive about the losses. He’s like, </w:t>
      </w:r>
      <w:r w:rsidDel="00000000" w:rsidR="00000000" w:rsidRPr="00000000">
        <w:rPr>
          <w:i w:val="1"/>
          <w:rtl w:val="0"/>
        </w:rPr>
        <w:t xml:space="preserve">“It’s okay. We lost again. We’ll get them next time.”</w:t>
      </w:r>
      <w:r w:rsidDel="00000000" w:rsidR="00000000" w:rsidRPr="00000000">
        <w:rPr>
          <w:rtl w:val="0"/>
        </w:rPr>
        <w:t xml:space="preserve"> But he’s starting to get frustrated. I don’t know. I guess guys need to throw things, punch things, make noise-- whatever they can to feel manly when they’re pissed off. But, half the time, he scares me. </w:t>
      </w:r>
      <w:r w:rsidDel="00000000" w:rsidR="00000000" w:rsidRPr="00000000">
        <w:rPr>
          <w:rFonts w:ascii="Arial Unicode MS" w:cs="Arial Unicode MS" w:eastAsia="Arial Unicode MS" w:hAnsi="Arial Unicode MS"/>
          <w:color w:val="ff0000"/>
          <w:rtl w:val="0"/>
        </w:rPr>
        <w:t xml:space="preserve">(18:13 → 18:24 = 11s)</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Stephenie (4/14):</w:t>
      </w:r>
      <w:r w:rsidDel="00000000" w:rsidR="00000000" w:rsidRPr="00000000">
        <w:rPr>
          <w:rtl w:val="0"/>
        </w:rPr>
        <w:t xml:space="preserve"> Bobby Jon is sick of losing, and I think he’s finally, finally starting to take it to heart. So, I was actually happy to see him mad like that.</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Katie (2/3):</w:t>
      </w:r>
      <w:r w:rsidDel="00000000" w:rsidR="00000000" w:rsidRPr="00000000">
        <w:rPr>
          <w:rtl w:val="0"/>
        </w:rPr>
        <w:t xml:space="preserve"> Being undefeated is glorious, but it’s a lot of days of monotony. We’ve been with the same people for many days now, but things are going to change real quick around here. No more “Happy Koror Day.” No more… </w:t>
      </w:r>
      <w:r w:rsidDel="00000000" w:rsidR="00000000" w:rsidRPr="00000000">
        <w:rPr>
          <w:i w:val="1"/>
          <w:rtl w:val="0"/>
        </w:rPr>
        <w:t xml:space="preserve">(roars)</w:t>
      </w:r>
      <w:r w:rsidDel="00000000" w:rsidR="00000000" w:rsidRPr="00000000">
        <w:rPr>
          <w:rtl w:val="0"/>
        </w:rPr>
        <w:t xml:space="preserve"> It’s going to be… </w:t>
      </w:r>
      <w:r w:rsidDel="00000000" w:rsidR="00000000" w:rsidRPr="00000000">
        <w:rPr>
          <w:i w:val="1"/>
          <w:rtl w:val="0"/>
        </w:rPr>
        <w:t xml:space="preserve">(growls)</w:t>
      </w:r>
      <w:r w:rsidDel="00000000" w:rsidR="00000000" w:rsidRPr="00000000">
        <w:rPr>
          <w:rtl w:val="0"/>
        </w:rPr>
        <w:t xml:space="preserve">... eating each other.</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Ian (2/2):</w:t>
      </w:r>
      <w:r w:rsidDel="00000000" w:rsidR="00000000" w:rsidRPr="00000000">
        <w:rPr>
          <w:rtl w:val="0"/>
        </w:rPr>
        <w:t xml:space="preserve"> Gregg and Jenn- they’re part of the alliance, but I’m still worried about them switching over and trying to pick Tom and I off. They’re two votes strong. That makes it a threat. I think they’re definitely using their relationship for strategic advantage, so we know, going into it, you know, that we’re going to need to take one of them out eventually. We’re all family, but, uh, there’s a business side to it, too, so we are on the verge of utter ridiculousness, for sure, and I can’t wait.</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Tom (3/3):</w:t>
      </w:r>
      <w:r w:rsidDel="00000000" w:rsidR="00000000" w:rsidRPr="00000000">
        <w:rPr>
          <w:rtl w:val="0"/>
        </w:rPr>
        <w:t xml:space="preserve"> Katie and Ian and I hooked up on Day 2, and said let’s see how far we can take this, and Stephenie also was part of that group. Except for myself, Ian and Katie, nobody even knows that there is a relationship that Stephenie would be the wolf in the sheep’s clothing that they wouldn’t even see coming.</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both"/>
        <w:rPr>
          <w:del w:author="Alex Gorgeous" w:id="1" w:date="2020-03-18T21:54:12Z"/>
        </w:rPr>
      </w:pPr>
      <w:del w:author="Alex Gorgeous" w:id="1" w:date="2020-03-18T21:54:12Z">
        <w:r w:rsidDel="00000000" w:rsidR="00000000" w:rsidRPr="00000000">
          <w:rPr>
            <w:rtl w:val="0"/>
          </w:rPr>
        </w:r>
      </w:del>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both"/>
        <w:rPr>
          <w:ins w:author="Alex Gorgeous" w:id="1" w:date="2020-03-18T21:54:12Z"/>
          <w:del w:author="Alex Gorgeous" w:id="1" w:date="2020-03-18T21:54:12Z"/>
          <w:u w:val="single"/>
        </w:rPr>
      </w:pPr>
      <w:del w:author="Alex Gorgeous" w:id="1" w:date="2020-03-18T21:54:12Z">
        <w:r w:rsidDel="00000000" w:rsidR="00000000" w:rsidRPr="00000000">
          <w:rPr>
            <w:u w:val="single"/>
            <w:rtl w:val="0"/>
          </w:rPr>
          <w:delText xml:space="preserve">Day 20</w:delText>
        </w:r>
      </w:del>
      <w:ins w:author="Alex Gorgeous" w:id="1" w:date="2020-03-18T21:54:12Z">
        <w:del w:author="Alex Gorgeous" w:id="1" w:date="2020-03-18T21:54:12Z">
          <w:r w:rsidDel="00000000" w:rsidR="00000000" w:rsidRPr="00000000">
            <w:rPr>
              <w:u w:val="single"/>
              <w:rtl w:val="0"/>
            </w:rPr>
            <w:delText xml:space="preserve">- Oh, un missile de morve !</w:delText>
          </w:r>
        </w:del>
      </w:ins>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both"/>
        <w:rPr>
          <w:ins w:author="Alex Gorgeous" w:id="1" w:date="2020-03-18T21:54:12Z"/>
          <w:del w:author="Alex Gorgeous" w:id="1" w:date="2020-03-18T21:54:12Z"/>
          <w:u w:val="single"/>
        </w:rPr>
      </w:pPr>
      <w:ins w:author="Alex Gorgeous" w:id="1" w:date="2020-03-18T21:54:12Z">
        <w:del w:author="Alex Gorgeous" w:id="1" w:date="2020-03-18T21:54:12Z">
          <w:r w:rsidDel="00000000" w:rsidR="00000000" w:rsidRPr="00000000">
            <w:rPr>
              <w:u w:val="single"/>
              <w:rtl w:val="0"/>
            </w:rPr>
            <w:delText xml:space="preserve">- Dйsolй, je devais le faire.</w:delText>
          </w:r>
        </w:del>
      </w:ins>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both"/>
        <w:rPr>
          <w:ins w:author="Alex Gorgeous" w:id="1" w:date="2020-03-18T21:54:12Z"/>
          <w:u w:val="single"/>
        </w:rPr>
      </w:pPr>
      <w:ins w:author="Alex Gorgeous" w:id="1" w:date="2020-03-18T21:54:12Z">
        <w:r w:rsidDel="00000000" w:rsidR="00000000" w:rsidRPr="00000000">
          <w:rPr>
            <w:rtl w:val="0"/>
          </w:rPr>
        </w:r>
      </w:ins>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Stephenie (5/14):</w:t>
      </w:r>
      <w:r w:rsidDel="00000000" w:rsidR="00000000" w:rsidRPr="00000000">
        <w:rPr>
          <w:rtl w:val="0"/>
        </w:rPr>
        <w:t xml:space="preserve"> It’s hard being here with just Bobby Jon. Sometimes I don’t know what to say to him, you know? It’s just the two of us left. We don’t have a lot in common. It’s just tough. Bobby Jon is totally turning into a caveman. I mean, I’m not going to lie, like, I am disgusting, but I scrub so much with that sand-- my armpits, and my whole body-- that I really don’t think I smell that bad. But Bobby Jon? He’s just gross. He is always dirty. Always. And then he eats everything and anything. Like, today, we caught a crab. And he’s eating the whole thing, and I’m, like, </w:t>
      </w:r>
      <w:r w:rsidDel="00000000" w:rsidR="00000000" w:rsidRPr="00000000">
        <w:rPr>
          <w:i w:val="1"/>
          <w:rtl w:val="0"/>
        </w:rPr>
        <w:t xml:space="preserve">“You know, you’re supposed to eat the white meat inside, not the shell.”</w:t>
      </w:r>
      <w:r w:rsidDel="00000000" w:rsidR="00000000" w:rsidRPr="00000000">
        <w:rPr>
          <w:rtl w:val="0"/>
        </w:rPr>
        <w:t xml:space="preserve"> Occasionally, I will turn around and see him blowing a snot rocket straight out directly in the middle of where we sleep. He does apologize, but, um… it’s nasty. It’s hard, ‘cause I-I think about Koror all the time, and I know that they are just, like, living the life over there. They’re having the time of their life, and here me and Bobby Jon are, you know, busting our butts to try to keep this fire in the cave going. I thought this was going to be a piece of cake. I could do this. It’s totally me. I’m totally cut out for this, and I am, and I still believe that, but it’s tough.</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ind w:left="720" w:hanging="360"/>
        <w:jc w:val="both"/>
        <w:rPr/>
      </w:pPr>
      <w:commentRangeStart w:id="4"/>
      <w:r w:rsidDel="00000000" w:rsidR="00000000" w:rsidRPr="00000000">
        <w:rPr>
          <w:b w:val="1"/>
          <w:rtl w:val="0"/>
        </w:rPr>
        <w:t xml:space="preserve">Stephenie (6/14):</w:t>
      </w:r>
      <w:commentRangeEnd w:id="4"/>
      <w:r w:rsidDel="00000000" w:rsidR="00000000" w:rsidRPr="00000000">
        <w:commentReference w:id="4"/>
      </w:r>
      <w:r w:rsidDel="00000000" w:rsidR="00000000" w:rsidRPr="00000000">
        <w:rPr>
          <w:rtl w:val="0"/>
        </w:rPr>
        <w:t xml:space="preserve"> Just getting that outrigger into the water damn near killed us. </w:t>
      </w:r>
      <w:r w:rsidDel="00000000" w:rsidR="00000000" w:rsidRPr="00000000">
        <w:rPr>
          <w:rFonts w:ascii="Arial Unicode MS" w:cs="Arial Unicode MS" w:eastAsia="Arial Unicode MS" w:hAnsi="Arial Unicode MS"/>
          <w:color w:val="ff0000"/>
          <w:rtl w:val="0"/>
        </w:rPr>
        <w:t xml:space="preserve">(22:25 → 22:36 = 11s)</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Stephenie (7/14):</w:t>
      </w:r>
      <w:r w:rsidDel="00000000" w:rsidR="00000000" w:rsidRPr="00000000">
        <w:rPr>
          <w:rtl w:val="0"/>
        </w:rPr>
        <w:t xml:space="preserve"> If I make it through this, I can make it through anything. I mean, it’s tough physically, it’s tough mentally, it’s tough emotionally. </w:t>
      </w:r>
      <w:r w:rsidDel="00000000" w:rsidR="00000000" w:rsidRPr="00000000">
        <w:rPr>
          <w:i w:val="1"/>
          <w:rtl w:val="0"/>
        </w:rPr>
        <w:t xml:space="preserve">(tearfully)</w:t>
      </w:r>
      <w:r w:rsidDel="00000000" w:rsidR="00000000" w:rsidRPr="00000000">
        <w:rPr>
          <w:rtl w:val="0"/>
        </w:rPr>
        <w:t xml:space="preserve"> It’s hard, it’s like we’re halfway through, but we have so long to go. </w:t>
      </w:r>
      <w:r w:rsidDel="00000000" w:rsidR="00000000" w:rsidRPr="00000000">
        <w:rPr>
          <w:i w:val="1"/>
          <w:rtl w:val="0"/>
        </w:rPr>
        <w:t xml:space="preserve">(voice breaks)</w:t>
      </w:r>
      <w:r w:rsidDel="00000000" w:rsidR="00000000" w:rsidRPr="00000000">
        <w:rPr>
          <w:rtl w:val="0"/>
        </w:rPr>
        <w:t xml:space="preserve"> And… I’m trying to be so strong and it’s like, you can only do so much work. And it’s hard, it’s like, you’re out here with no one. And it is really hard. I won’t give up hope, but I feel like we’re at, like, a dead end.</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21</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Stephenie (8/14):</w:t>
      </w:r>
      <w:r w:rsidDel="00000000" w:rsidR="00000000" w:rsidRPr="00000000">
        <w:rPr>
          <w:rtl w:val="0"/>
        </w:rPr>
        <w:t xml:space="preserve"> We are really kind of down right now ‘cause we’re really tired and we’re really hungry, but we’re just gonna keep trying and trying. You know, we don’t give up, and I-I value that.</w:t>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Bobby Jon (4/7):</w:t>
      </w:r>
      <w:r w:rsidDel="00000000" w:rsidR="00000000" w:rsidRPr="00000000">
        <w:rPr>
          <w:rtl w:val="0"/>
        </w:rPr>
        <w:t xml:space="preserve"> A school of needlefish swam up, and I just shot right in the middle of them and happened to get one. So I kind of felt like, you know, like I’d accomplished something.</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Stephenie (9/14):</w:t>
      </w:r>
      <w:r w:rsidDel="00000000" w:rsidR="00000000" w:rsidRPr="00000000">
        <w:rPr>
          <w:rtl w:val="0"/>
        </w:rPr>
        <w:t xml:space="preserve"> The fish that we had, it was like the best thing I ever had in my life. You can feel the protein going into your body. It’s been 21 days and we’ve barely had any fish, so it was a really nice treat to have that. And that’s all we needed to really get our spirits up.</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Stephenie (10/14):</w:t>
      </w:r>
      <w:r w:rsidDel="00000000" w:rsidR="00000000" w:rsidRPr="00000000">
        <w:rPr>
          <w:rtl w:val="0"/>
        </w:rPr>
        <w:t xml:space="preserve"> It’s imperative we win today, because it’s for immunity, and if we lose, there will be no more Ulong. We’re pretty tough competitors, so I think today immunity is going to be Ulong’s, finally, ‘cause I’m pretty good at this stuff.</w:t>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Coby (2/3):</w:t>
      </w:r>
      <w:r w:rsidDel="00000000" w:rsidR="00000000" w:rsidRPr="00000000">
        <w:rPr>
          <w:rtl w:val="0"/>
        </w:rPr>
        <w:t xml:space="preserve"> We won another immunity, which means that we’ve won every single immunity. It’s mind-boggling. I never fathomed coming into this game I would be on a team this strong.</w:t>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Katie (3/3):</w:t>
      </w:r>
      <w:r w:rsidDel="00000000" w:rsidR="00000000" w:rsidRPr="00000000">
        <w:rPr>
          <w:rtl w:val="0"/>
        </w:rPr>
        <w:t xml:space="preserve"> We were absolutely the underdogs. We were silly and goofy and kind of quirky-looking, and I cannot believe we won immunity every single time.</w:t>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Coby (3/3):</w:t>
      </w:r>
      <w:r w:rsidDel="00000000" w:rsidR="00000000" w:rsidRPr="00000000">
        <w:rPr>
          <w:rtl w:val="0"/>
        </w:rPr>
        <w:t xml:space="preserve"> Today meant a lot because my whole life I’ve wanted to be part of a team. Because, you know, when I was a kid, the jocks would make fun of me, I’d quit, I’d run off crying, and that was one of the reasons I came here. </w:t>
      </w:r>
      <w:commentRangeStart w:id="5"/>
      <w:r w:rsidDel="00000000" w:rsidR="00000000" w:rsidRPr="00000000">
        <w:rPr>
          <w:rFonts w:ascii="Arial Unicode MS" w:cs="Arial Unicode MS" w:eastAsia="Arial Unicode MS" w:hAnsi="Arial Unicode MS"/>
          <w:color w:val="ff0000"/>
          <w:rtl w:val="0"/>
        </w:rPr>
        <w:t xml:space="preserve">(32:55 → 33:04 = 9s)</w:t>
      </w:r>
      <w:commentRangeEnd w:id="5"/>
      <w:r w:rsidDel="00000000" w:rsidR="00000000" w:rsidRPr="00000000">
        <w:commentReference w:id="5"/>
      </w:r>
      <w:r w:rsidDel="00000000" w:rsidR="00000000" w:rsidRPr="00000000">
        <w:rPr>
          <w:rtl w:val="0"/>
        </w:rPr>
        <w:t xml:space="preserve"> As a kid I never played sports. I was always called the girly guy, you know, I was the sissy. People would pick on me, and I would just give up. </w:t>
      </w:r>
      <w:r w:rsidDel="00000000" w:rsidR="00000000" w:rsidRPr="00000000">
        <w:rPr>
          <w:i w:val="1"/>
          <w:rtl w:val="0"/>
        </w:rPr>
        <w:t xml:space="preserve">(tearfully)</w:t>
      </w:r>
      <w:r w:rsidDel="00000000" w:rsidR="00000000" w:rsidRPr="00000000">
        <w:rPr>
          <w:rtl w:val="0"/>
        </w:rPr>
        <w:t xml:space="preserve"> I ended up quitting school because people made fun of me. </w:t>
      </w:r>
      <w:r w:rsidDel="00000000" w:rsidR="00000000" w:rsidRPr="00000000">
        <w:rPr>
          <w:i w:val="1"/>
          <w:rtl w:val="0"/>
        </w:rPr>
        <w:t xml:space="preserve">(voice breaks)</w:t>
      </w:r>
      <w:r w:rsidDel="00000000" w:rsidR="00000000" w:rsidRPr="00000000">
        <w:rPr>
          <w:rtl w:val="0"/>
        </w:rPr>
        <w:t xml:space="preserve"> I’ve given up a lot in my life. </w:t>
      </w:r>
      <w:r w:rsidDel="00000000" w:rsidR="00000000" w:rsidRPr="00000000">
        <w:rPr>
          <w:i w:val="1"/>
          <w:rtl w:val="0"/>
        </w:rPr>
        <w:t xml:space="preserve">(pauses)</w:t>
      </w:r>
      <w:r w:rsidDel="00000000" w:rsidR="00000000" w:rsidRPr="00000000">
        <w:rPr>
          <w:rtl w:val="0"/>
        </w:rPr>
        <w:t xml:space="preserve"> But I wasn’t going to let anybody make me quit this time, no matter how hard it is. So nobody was gonna, nobody was gonna take this away from me, and that’s why I’ve worked so hard, ‘cause I’m not quitting.</w:t>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Stephenie (11/14):</w:t>
      </w:r>
      <w:r w:rsidDel="00000000" w:rsidR="00000000" w:rsidRPr="00000000">
        <w:rPr>
          <w:rtl w:val="0"/>
        </w:rPr>
        <w:t xml:space="preserve"> Today we lost our last shot at immunity. We had a great lead. We just suck at puzzles. And it’s, like, what can we do? It’s over now.</w:t>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Bobby Jon (5/7):</w:t>
      </w:r>
      <w:r w:rsidDel="00000000" w:rsidR="00000000" w:rsidRPr="00000000">
        <w:rPr>
          <w:rtl w:val="0"/>
        </w:rPr>
        <w:t xml:space="preserve"> You know, we’ve tried to prepare, we’ve tried to strategize, we’ve tried this, tried-- nothing has worked for this tribe-- I mean, nothing. I felt like I was focused. I felt like Stephenie was focused. I thought we were gonna win. I don’t know. I’ve done all the grunting and getting and going and climbing and swinging from vines and all that that I can do, and now it’s gonna be between she and I.</w:t>
      </w:r>
    </w:p>
    <w:p w:rsidR="00000000" w:rsidDel="00000000" w:rsidP="00000000" w:rsidRDefault="00000000" w:rsidRPr="00000000" w14:paraId="0000005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Stephenie (12/14):</w:t>
      </w:r>
      <w:r w:rsidDel="00000000" w:rsidR="00000000" w:rsidRPr="00000000">
        <w:rPr>
          <w:rtl w:val="0"/>
        </w:rPr>
        <w:t xml:space="preserve"> Tonight we will go to Tribal Council, and there will be an individual immunity up for grabs, some sort of challenge, and we’re gonna compete against one another to see who stays in the game.</w:t>
      </w:r>
    </w:p>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Stephenie (13/14):</w:t>
      </w:r>
      <w:r w:rsidDel="00000000" w:rsidR="00000000" w:rsidRPr="00000000">
        <w:rPr>
          <w:rtl w:val="0"/>
        </w:rPr>
        <w:t xml:space="preserve"> It’s kind of scary, because I don’t know what’s gonna happen. Like, Ulong will then be down to one remaining member, and I guess that person will come back here by themselves? It was scary just coming back here with Bobby Jon, but at least I knew I had him, because he does a lot of the work around camp that I can’t do. So if I’m here by myself, that will be really scary.</w:t>
      </w:r>
    </w:p>
    <w:p w:rsidR="00000000" w:rsidDel="00000000" w:rsidP="00000000" w:rsidRDefault="00000000" w:rsidRPr="00000000" w14:paraId="0000005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Bobby Jon (6/7):</w:t>
      </w:r>
      <w:r w:rsidDel="00000000" w:rsidR="00000000" w:rsidRPr="00000000">
        <w:rPr>
          <w:rtl w:val="0"/>
        </w:rPr>
        <w:t xml:space="preserve"> There may never be a merge, and it may just keep on going one at a time, and if it does, then I’m prepared for it. I’m good at getting fire, I know where every coconut tree is, I know where every little fishing hole is, so I can stay out here for weeks by myself.</w:t>
      </w:r>
    </w:p>
    <w:p w:rsidR="00000000" w:rsidDel="00000000" w:rsidP="00000000" w:rsidRDefault="00000000" w:rsidRPr="00000000" w14:paraId="0000005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Stephenie (14/14):</w:t>
      </w:r>
      <w:r w:rsidDel="00000000" w:rsidR="00000000" w:rsidRPr="00000000">
        <w:rPr>
          <w:rtl w:val="0"/>
        </w:rPr>
        <w:t xml:space="preserve"> It’s tough because we were teammates all along, and now we’re competing against one another. So it’s do or die. If I don’t win tonight, I’m out of the game completely. If I win tonight, there is a whole variety of things that could happen.</w:t>
      </w:r>
    </w:p>
    <w:p w:rsidR="00000000" w:rsidDel="00000000" w:rsidP="00000000" w:rsidRDefault="00000000" w:rsidRPr="00000000" w14:paraId="0000005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Bobby Jon (7/7):</w:t>
      </w:r>
      <w:r w:rsidDel="00000000" w:rsidR="00000000" w:rsidRPr="00000000">
        <w:rPr>
          <w:rtl w:val="0"/>
        </w:rPr>
        <w:t xml:space="preserve"> Stephenie thinks nonstop. I think she even thinks when she sleeps. So she’s thinking right now, </w:t>
      </w:r>
      <w:r w:rsidDel="00000000" w:rsidR="00000000" w:rsidRPr="00000000">
        <w:rPr>
          <w:i w:val="1"/>
          <w:rtl w:val="0"/>
        </w:rPr>
        <w:t xml:space="preserve">“How am I gonna kick Bobby Jon’s ass?” (laughs)</w:t>
      </w:r>
      <w:r w:rsidDel="00000000" w:rsidR="00000000" w:rsidRPr="00000000">
        <w:rPr>
          <w:rtl w:val="0"/>
        </w:rPr>
        <w:t xml:space="preserve"> That’s just how she is, and when it comes down to being, you know, badass to badass, I’ll-I’ll-I’ll get-- I’ll get just as badass with anybody. Yeah, I been doing this little team thing, and that’s fine and cute, and I enjoy it and it’s great, but I’m kind of getting tired of the team thing. It’s done, you know? This is team Bobby Jon right now.</w:t>
      </w: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smael E. Emmanuelli" w:id="4" w:date="2017-01-05T22:03:52Z">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 over.</w:t>
      </w:r>
    </w:p>
  </w:comment>
  <w:comment w:author="Ismael E. Emmanuelli" w:id="1" w:date="2017-01-05T22:44:51Z">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confessional #28.</w:t>
      </w:r>
    </w:p>
  </w:comment>
  <w:comment w:author="Ismael E. Emmanuelli" w:id="5" w:date="2017-01-05T22:43:07Z">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9s gap brought Coby's count down to 3 (-1).</w:t>
      </w:r>
    </w:p>
  </w:comment>
  <w:comment w:author="Ismael E. Emmanuelli" w:id="3" w:date="2017-01-05T21:32:28Z">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On-the-fly confessional at the shelter with chyron.</w:t>
      </w:r>
    </w:p>
  </w:comment>
  <w:comment w:author="Ismael E. Emmanuelli" w:id="2" w:date="2017-01-05T17:49:10Z">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On-the-fly confessional at camp with chyron.</w:t>
      </w:r>
    </w:p>
  </w:comment>
  <w:comment w:author="Ismael E. Emmanuelli" w:id="0" w:date="2017-01-05T23:00:09Z">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confessionals #14 &amp; #20.</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