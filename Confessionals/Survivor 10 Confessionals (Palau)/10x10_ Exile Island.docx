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ins w:author="Alex Gorgeous" w:id="0" w:date="2020-04-04T09:05:38Z">
        <w:r w:rsidDel="00000000" w:rsidR="00000000" w:rsidRPr="00000000">
          <w:rPr>
            <w:rtl w:val="0"/>
          </w:rPr>
          <w:t xml:space="preserve">..</w:t>
        </w:r>
      </w:ins>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Exile Island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35"/>
        <w:gridCol w:w="1530"/>
        <w:tblGridChange w:id="0">
          <w:tblGrid>
            <w:gridCol w:w="1635"/>
            <w:gridCol w:w="1335"/>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10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Stephenie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commentRangeStart w:id="0"/>
            <w:r w:rsidDel="00000000" w:rsidR="00000000" w:rsidRPr="00000000">
              <w:rPr>
                <w:color w:val="ff0000"/>
                <w:rtl w:val="0"/>
              </w:rPr>
              <w:t xml:space="preserve">8 (+1)</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Janu (1/8):</w:t>
      </w:r>
      <w:r w:rsidDel="00000000" w:rsidR="00000000" w:rsidRPr="00000000">
        <w:rPr>
          <w:rtl w:val="0"/>
        </w:rPr>
        <w:t xml:space="preserve"> Last night, Coby got voted off, and I was taken by surprise-- I had no words, I couldn’t even say good-bye to him, I just… felt… this huge loss. I was so taken aback, I felt betrayed. Nobody had informed me of anything.</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Katie (1/3):</w:t>
      </w:r>
      <w:r w:rsidDel="00000000" w:rsidR="00000000" w:rsidRPr="00000000">
        <w:rPr>
          <w:rtl w:val="0"/>
        </w:rPr>
        <w:t xml:space="preserve"> Janu is completely mad. She’s crazy. She’s a crazy person. Last night at Tribal Council, she was sitting like a jack-in-the-box with this really creepy smile and eyes on her face.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Caryn (1/4):</w:t>
      </w:r>
      <w:r w:rsidDel="00000000" w:rsidR="00000000" w:rsidRPr="00000000">
        <w:rPr>
          <w:rtl w:val="0"/>
        </w:rPr>
        <w:t xml:space="preserve"> Katie started… she was gossiping about Janu. She was saying, </w:t>
      </w:r>
      <w:r w:rsidDel="00000000" w:rsidR="00000000" w:rsidRPr="00000000">
        <w:rPr>
          <w:i w:val="1"/>
          <w:rtl w:val="0"/>
        </w:rPr>
        <w:t xml:space="preserve">“Ooh, Janu is giving looks. Janu is making faces,”</w:t>
      </w:r>
      <w:r w:rsidDel="00000000" w:rsidR="00000000" w:rsidRPr="00000000">
        <w:rPr>
          <w:rtl w:val="0"/>
        </w:rPr>
        <w:t xml:space="preserve"> and… Janu overheard it.</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(2/3):</w:t>
      </w:r>
      <w:r w:rsidDel="00000000" w:rsidR="00000000" w:rsidRPr="00000000">
        <w:rPr>
          <w:rtl w:val="0"/>
        </w:rPr>
        <w:t xml:space="preserve"> She just talks in these circles and doesn’t make any sense, and then she’s like, and, you know, </w:t>
      </w:r>
      <w:r w:rsidDel="00000000" w:rsidR="00000000" w:rsidRPr="00000000">
        <w:rPr>
          <w:i w:val="1"/>
          <w:rtl w:val="0"/>
        </w:rPr>
        <w:t xml:space="preserve">“Katie, then you’re making fun of me,”</w:t>
      </w:r>
      <w:r w:rsidDel="00000000" w:rsidR="00000000" w:rsidRPr="00000000">
        <w:rPr>
          <w:rtl w:val="0"/>
        </w:rPr>
        <w:t xml:space="preserve"> and she does the face again, which is even more scary when she’s impersonating herself being impersonated.</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Gregg (1/4):</w:t>
      </w:r>
      <w:r w:rsidDel="00000000" w:rsidR="00000000" w:rsidRPr="00000000">
        <w:rPr>
          <w:rtl w:val="0"/>
        </w:rPr>
        <w:t xml:space="preserve"> Janu is turning it into just something that we need to kind of put up with out here. It’s kind of a buzz kill to have her around. It’s unfortunate, but… what are you going to do? I’m not going to vote someone out because I don’t like them. I can get over it. She plays a bigger role in-in all of our strategies, where Stephenie, uh, only threatens it. Some may think that Stephenie deserves to stay around, but in-in the-the grand scheme of things, winning this game is-is hardly about deserving. I don’t care if someone deserves to be here or not. If-if you have a role in my strategy, then you deserve to be here so you can help me win a million dollars.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Tom (1/5):</w:t>
      </w:r>
      <w:r w:rsidDel="00000000" w:rsidR="00000000" w:rsidRPr="00000000">
        <w:rPr>
          <w:rtl w:val="0"/>
        </w:rPr>
        <w:t xml:space="preserve"> We’ve been in Palau, now, um, for weeks and weeks, and really have seen nothing but the wilderness of Palau. This was my opportunity to meet the people. To be respected by them and then to return that respect. It’s just another gift that I bring home.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(2/4):</w:t>
      </w:r>
      <w:r w:rsidDel="00000000" w:rsidR="00000000" w:rsidRPr="00000000">
        <w:rPr>
          <w:rtl w:val="0"/>
        </w:rPr>
        <w:t xml:space="preserve"> I’ve never been in the presence of a real chief. He gave me a beautiful headpiece with flowers and he blessed me. I was very, very moved.</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(2/4):</w:t>
      </w:r>
      <w:r w:rsidDel="00000000" w:rsidR="00000000" w:rsidRPr="00000000">
        <w:rPr>
          <w:rtl w:val="0"/>
        </w:rPr>
        <w:t xml:space="preserve"> We were just very thankful for the opportunity to step outside of life on the island here and experience what is life in Palau really like.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Janu (2/8):</w:t>
      </w:r>
      <w:r w:rsidDel="00000000" w:rsidR="00000000" w:rsidRPr="00000000">
        <w:rPr>
          <w:rtl w:val="0"/>
        </w:rPr>
        <w:t xml:space="preserve"> We sat down at a little table very low to the ground with pillows on which they just started a procession of epicurean delights.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(3/4):</w:t>
      </w:r>
      <w:r w:rsidDel="00000000" w:rsidR="00000000" w:rsidRPr="00000000">
        <w:rPr>
          <w:rtl w:val="0"/>
        </w:rPr>
        <w:t xml:space="preserve"> There was no talking game strategy, planning, we left all of the game and strategy at the door.</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Janu (3/8):</w:t>
      </w:r>
      <w:r w:rsidDel="00000000" w:rsidR="00000000" w:rsidRPr="00000000">
        <w:rPr>
          <w:rtl w:val="0"/>
        </w:rPr>
        <w:t xml:space="preserve"> Halfway through the meal, I had to get up and excuse myself. I thought I was going to have an embolism.</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(3/4):</w:t>
      </w:r>
      <w:r w:rsidDel="00000000" w:rsidR="00000000" w:rsidRPr="00000000">
        <w:rPr>
          <w:rtl w:val="0"/>
        </w:rPr>
        <w:t xml:space="preserve"> You know, it’s kind of disappointing, you get this big meal in you and we’re all enjoying it and want to-- want to take down as much as possible, and, you know, there’s four other people that-- that would have enjoyed it a ton, but unfortunately, Janu just couldn’t handle the entire thing.</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(4/4):</w:t>
      </w:r>
      <w:r w:rsidDel="00000000" w:rsidR="00000000" w:rsidRPr="00000000">
        <w:rPr>
          <w:rtl w:val="0"/>
        </w:rPr>
        <w:t xml:space="preserve"> We didn’t even talk about if we had brought back any food, and we knew they were assuming that we didn’t bring back any food, and Gregg says, </w:t>
      </w:r>
      <w:r w:rsidDel="00000000" w:rsidR="00000000" w:rsidRPr="00000000">
        <w:rPr>
          <w:i w:val="1"/>
          <w:rtl w:val="0"/>
        </w:rPr>
        <w:t xml:space="preserve">“Okay, don’t finish your stew. Don’t eat another bite.”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(2/5):</w:t>
      </w:r>
      <w:r w:rsidDel="00000000" w:rsidR="00000000" w:rsidRPr="00000000">
        <w:rPr>
          <w:rtl w:val="0"/>
        </w:rPr>
        <w:t xml:space="preserve"> We just came back from this feast, and Janu says, </w:t>
      </w:r>
      <w:r w:rsidDel="00000000" w:rsidR="00000000" w:rsidRPr="00000000">
        <w:rPr>
          <w:i w:val="1"/>
          <w:rtl w:val="0"/>
        </w:rPr>
        <w:t xml:space="preserve">“Oh, I want to try just one more,”</w:t>
      </w:r>
      <w:r w:rsidDel="00000000" w:rsidR="00000000" w:rsidRPr="00000000">
        <w:rPr>
          <w:rtl w:val="0"/>
        </w:rPr>
        <w:t xml:space="preserve"> and reaches out and takes some of the food.</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(3/3):</w:t>
      </w:r>
      <w:r w:rsidDel="00000000" w:rsidR="00000000" w:rsidRPr="00000000">
        <w:rPr>
          <w:rtl w:val="0"/>
        </w:rPr>
        <w:t xml:space="preserve"> I thought it was interesting that Janu decided to say, </w:t>
      </w:r>
      <w:r w:rsidDel="00000000" w:rsidR="00000000" w:rsidRPr="00000000">
        <w:rPr>
          <w:i w:val="1"/>
          <w:rtl w:val="0"/>
        </w:rPr>
        <w:t xml:space="preserve">“Oh, you know, I didn’t get to try that,”</w:t>
      </w:r>
      <w:r w:rsidDel="00000000" w:rsidR="00000000" w:rsidRPr="00000000">
        <w:rPr>
          <w:rtl w:val="0"/>
        </w:rPr>
        <w:t xml:space="preserve"> ‘cause she was vomiting or whatever, and she stuck her hands in there, and ate our dessert. Actually, Caryn did it, too. But, you know, what are we going to say? </w:t>
      </w:r>
      <w:r w:rsidDel="00000000" w:rsidR="00000000" w:rsidRPr="00000000">
        <w:rPr>
          <w:i w:val="1"/>
          <w:rtl w:val="0"/>
        </w:rPr>
        <w:t xml:space="preserve">“Get your hands of something that you brought us?”</w:t>
      </w:r>
      <w:r w:rsidDel="00000000" w:rsidR="00000000" w:rsidRPr="00000000">
        <w:rPr>
          <w:rtl w:val="0"/>
        </w:rPr>
        <w:t xml:space="preserve"> I don’t think so.</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Stephenie (1/3):</w:t>
      </w:r>
      <w:r w:rsidDel="00000000" w:rsidR="00000000" w:rsidRPr="00000000">
        <w:rPr>
          <w:rtl w:val="0"/>
        </w:rPr>
        <w:t xml:space="preserve"> I definitely need immunity, because apparently I’m the </w:t>
      </w:r>
      <w:r w:rsidDel="00000000" w:rsidR="00000000" w:rsidRPr="00000000">
        <w:rPr>
          <w:i w:val="1"/>
          <w:rtl w:val="0"/>
        </w:rPr>
        <w:t xml:space="preserve">(air quotes)</w:t>
      </w:r>
      <w:r w:rsidDel="00000000" w:rsidR="00000000" w:rsidRPr="00000000">
        <w:rPr>
          <w:rtl w:val="0"/>
        </w:rPr>
        <w:t xml:space="preserve"> “strongest” girl, and I’m just as much of a threat as any of the guys. But we’ll see. I mean, I’m doing the best I can out here, and I just hope that I can get immunity.</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1"/>
      <w:r w:rsidDel="00000000" w:rsidR="00000000" w:rsidRPr="00000000">
        <w:rPr>
          <w:b w:val="1"/>
          <w:rtl w:val="0"/>
        </w:rPr>
        <w:t xml:space="preserve">Janu (4/8):</w:t>
      </w:r>
      <w:commentRangeEnd w:id="1"/>
      <w:r w:rsidDel="00000000" w:rsidR="00000000" w:rsidRPr="00000000">
        <w:commentReference w:id="1"/>
      </w:r>
      <w:r w:rsidDel="00000000" w:rsidR="00000000" w:rsidRPr="00000000">
        <w:rPr>
          <w:rtl w:val="0"/>
        </w:rPr>
        <w:t xml:space="preserve"> Right now, I am going to a different island, all by myself, because I couldn’t finish out the Immunity Challenge. </w:t>
      </w:r>
      <w:r w:rsidDel="00000000" w:rsidR="00000000" w:rsidRPr="00000000">
        <w:rPr>
          <w:rFonts w:ascii="Arial Unicode MS" w:cs="Arial Unicode MS" w:eastAsia="Arial Unicode MS" w:hAnsi="Arial Unicode MS"/>
          <w:color w:val="ff0000"/>
          <w:rtl w:val="0"/>
        </w:rPr>
        <w:t xml:space="preserve">(27:23 → 27:35 = 12s)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2"/>
      <w:r w:rsidDel="00000000" w:rsidR="00000000" w:rsidRPr="00000000">
        <w:rPr>
          <w:b w:val="1"/>
          <w:rtl w:val="0"/>
        </w:rPr>
        <w:t xml:space="preserve">Janu (5/8):</w:t>
      </w:r>
      <w:commentRangeEnd w:id="2"/>
      <w:r w:rsidDel="00000000" w:rsidR="00000000" w:rsidRPr="00000000">
        <w:commentReference w:id="2"/>
      </w:r>
      <w:r w:rsidDel="00000000" w:rsidR="00000000" w:rsidRPr="00000000">
        <w:rPr>
          <w:rtl w:val="0"/>
        </w:rPr>
        <w:t xml:space="preserve"> I don’t think that I’ll be scared as long as I have fire. I think if I am going to be in the dark, then I think I’ll get a little bit more scared. This is very hard, and it’s very frustrating, but I don’t want to give up. I just feel very inadequate, ‘cause I see the fire come up and then… it goes away. And I try to put little pieces… and it’s not working.</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3"/>
      <w:r w:rsidDel="00000000" w:rsidR="00000000" w:rsidRPr="00000000">
        <w:rPr>
          <w:b w:val="1"/>
          <w:rtl w:val="0"/>
        </w:rPr>
        <w:t xml:space="preserve">Janu (6/8):</w:t>
      </w:r>
      <w:commentRangeEnd w:id="3"/>
      <w:r w:rsidDel="00000000" w:rsidR="00000000" w:rsidRPr="00000000">
        <w:commentReference w:id="3"/>
      </w:r>
      <w:r w:rsidDel="00000000" w:rsidR="00000000" w:rsidRPr="00000000">
        <w:rPr>
          <w:rtl w:val="0"/>
        </w:rPr>
        <w:t xml:space="preserve"> This is a challenge for me, but I needed time away from that camp. I’m not getting along well with anybody. I feel very much on my own, and… it is me against them.</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4"/>
      <w:r w:rsidDel="00000000" w:rsidR="00000000" w:rsidRPr="00000000">
        <w:rPr>
          <w:b w:val="1"/>
          <w:rtl w:val="0"/>
        </w:rPr>
        <w:t xml:space="preserve">Janu (7/8):</w:t>
      </w:r>
      <w:commentRangeEnd w:id="4"/>
      <w:r w:rsidDel="00000000" w:rsidR="00000000" w:rsidRPr="00000000">
        <w:commentReference w:id="4"/>
      </w:r>
      <w:r w:rsidDel="00000000" w:rsidR="00000000" w:rsidRPr="00000000">
        <w:rPr>
          <w:rtl w:val="0"/>
        </w:rPr>
        <w:t xml:space="preserve"> Yesterday, I didn’t even want to be here, but maybe God was just telling me, hold on a little bit more because this is the feeling you are supposed to get. So who knows? Every day brings new experiences, and right now, I am probably the happiest that I have been in these 26 days, ‘cause it’s all about me and this little island.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(3/5):</w:t>
      </w:r>
      <w:r w:rsidDel="00000000" w:rsidR="00000000" w:rsidRPr="00000000">
        <w:rPr>
          <w:rtl w:val="0"/>
        </w:rPr>
        <w:t xml:space="preserve"> The big decision that we’re facing right now is who’s going home tonight?</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(4/5):</w:t>
      </w:r>
      <w:r w:rsidDel="00000000" w:rsidR="00000000" w:rsidRPr="00000000">
        <w:rPr>
          <w:rtl w:val="0"/>
        </w:rPr>
        <w:t xml:space="preserve"> From Day 2, Katie, Ian, myself and Stephenie had all decided that we’d try to run this as a final four, and we all agreed that should we get split into different tribes, every man for himself, but look out for each other when we do get back together. The problem with that right now is Jenn and Gregg, who have since joined Ian, Katie, and I, and have become five, are adamant that Stephenie goes home.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(4/4):</w:t>
      </w:r>
      <w:r w:rsidDel="00000000" w:rsidR="00000000" w:rsidRPr="00000000">
        <w:rPr>
          <w:rtl w:val="0"/>
        </w:rPr>
        <w:t xml:space="preserve"> Stephenie is a physical threat. She’s a competitor. She’s got a strong will. She wants to win this game. There’s other folks, like Janu, who don’t want to win this game as much as her. The Stephenie story has been continuing and continuing, so you can just see it all coming together: Stephenie conquers Ulong, then comes in and conquers Koror, and we want to all prevent that from happening.</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(5/5):</w:t>
      </w:r>
      <w:r w:rsidDel="00000000" w:rsidR="00000000" w:rsidRPr="00000000">
        <w:rPr>
          <w:rtl w:val="0"/>
        </w:rPr>
        <w:t xml:space="preserve"> As things seem now within the tribe, Stephenie appears to be going home tonight. So, it’s-it’s not… where my heart is, but anything can happen.</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Janu (8/8):</w:t>
      </w:r>
      <w:r w:rsidDel="00000000" w:rsidR="00000000" w:rsidRPr="00000000">
        <w:rPr>
          <w:rtl w:val="0"/>
        </w:rPr>
        <w:t xml:space="preserve"> To be honest, I didn’t want to come back here, and when I got here, everybody was like, </w:t>
      </w:r>
      <w:r w:rsidDel="00000000" w:rsidR="00000000" w:rsidRPr="00000000">
        <w:rPr>
          <w:i w:val="1"/>
          <w:rtl w:val="0"/>
        </w:rPr>
        <w:t xml:space="preserve">“Oh, that’s great. Hey, good job. Way to go.”</w:t>
      </w:r>
      <w:r w:rsidDel="00000000" w:rsidR="00000000" w:rsidRPr="00000000">
        <w:rPr>
          <w:rtl w:val="0"/>
        </w:rPr>
        <w:t xml:space="preserve"> The same people that were being rude and saying that I created animosity. Just… not… nice.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(2/3):</w:t>
      </w:r>
      <w:r w:rsidDel="00000000" w:rsidR="00000000" w:rsidRPr="00000000">
        <w:rPr>
          <w:rtl w:val="0"/>
        </w:rPr>
        <w:t xml:space="preserve"> I mean, we all agreed that it was Janu tonight, and Janu wants it to be her, but for some reason I have a feeling it’s me. Today, there was never a time when I’d grab anybody alone and walk down the beach. </w:t>
      </w:r>
      <w:r w:rsidDel="00000000" w:rsidR="00000000" w:rsidRPr="00000000">
        <w:rPr>
          <w:rFonts w:ascii="Arial Unicode MS" w:cs="Arial Unicode MS" w:eastAsia="Arial Unicode MS" w:hAnsi="Arial Unicode MS"/>
          <w:color w:val="ff0000"/>
          <w:rtl w:val="0"/>
        </w:rPr>
        <w:t xml:space="preserve">(34:03 → 34:18 = 15s)</w:t>
      </w: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(3/3):</w:t>
      </w:r>
      <w:r w:rsidDel="00000000" w:rsidR="00000000" w:rsidRPr="00000000">
        <w:rPr>
          <w:rtl w:val="0"/>
        </w:rPr>
        <w:t xml:space="preserve"> It almost seems like no one wants to talk about it, so I’m really nervous.</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mael E. Emmanuelli" w:id="0" w:date="2017-01-07T12:41:54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confessionals #17-20.</w:t>
      </w:r>
    </w:p>
  </w:comment>
  <w:comment w:author="Ismael E. Emmanuelli" w:id="2" w:date="2017-01-07T04:42:58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over.</w:t>
      </w:r>
    </w:p>
  </w:comment>
  <w:comment w:author="Ismael E. Emmanuelli" w:id="1" w:date="2017-01-07T04:41:38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over.</w:t>
      </w:r>
    </w:p>
  </w:comment>
  <w:comment w:author="Ismael E. Emmanuelli" w:id="4" w:date="2017-01-07T04:53:20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over.</w:t>
      </w:r>
    </w:p>
  </w:comment>
  <w:comment w:author="Ismael E. Emmanuelli" w:id="3" w:date="2017-01-07T04:45:19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over.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